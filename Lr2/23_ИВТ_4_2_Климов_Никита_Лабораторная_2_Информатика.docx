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7F58C" w14:textId="77777777" w:rsidR="003249F1" w:rsidRDefault="00000000">
      <w:pPr>
        <w:ind w:left="567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t>МИНОБРНАУКИ РОССИИ</w:t>
      </w:r>
    </w:p>
    <w:p w14:paraId="03A3C392" w14:textId="77777777" w:rsidR="003249F1" w:rsidRDefault="00000000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7216" behindDoc="1" locked="0" layoutInCell="1" allowOverlap="1" wp14:anchorId="602D8587" wp14:editId="4D6877CA">
            <wp:simplePos x="0" y="0"/>
            <wp:positionH relativeFrom="column">
              <wp:posOffset>-987425</wp:posOffset>
            </wp:positionH>
            <wp:positionV relativeFrom="line">
              <wp:posOffset>52069</wp:posOffset>
            </wp:positionV>
            <wp:extent cx="1783715" cy="1427481"/>
            <wp:effectExtent l="0" t="0" r="0" b="0"/>
            <wp:wrapNone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C9264FF" w14:textId="77777777" w:rsidR="003249F1" w:rsidRDefault="00000000">
      <w:pPr>
        <w:ind w:left="567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573963E0" w14:textId="77777777" w:rsidR="003249F1" w:rsidRDefault="00000000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FB96F07" w14:textId="77777777" w:rsidR="003249F1" w:rsidRDefault="003249F1">
      <w:pPr>
        <w:ind w:left="567"/>
        <w:rPr>
          <w:rFonts w:ascii="Times New Roman" w:eastAsia="Times New Roman" w:hAnsi="Times New Roman" w:cs="Times New Roman"/>
          <w:sz w:val="28"/>
          <w:szCs w:val="28"/>
        </w:rPr>
      </w:pPr>
    </w:p>
    <w:p w14:paraId="17E5338A" w14:textId="77777777" w:rsidR="003249F1" w:rsidRDefault="00000000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4EF7005C" w14:textId="77777777" w:rsidR="003249F1" w:rsidRDefault="00000000">
      <w:pPr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вычислительные системы и технологии</w:t>
      </w:r>
    </w:p>
    <w:p w14:paraId="74D5B158" w14:textId="77777777" w:rsidR="003249F1" w:rsidRDefault="003249F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017AB3" w14:textId="77777777" w:rsidR="003249F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№2</w:t>
      </w:r>
    </w:p>
    <w:p w14:paraId="64CCF712" w14:textId="77777777" w:rsidR="003249F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 информатика и вычислительная техника</w:t>
      </w:r>
    </w:p>
    <w:p w14:paraId="262F69C6" w14:textId="77777777" w:rsidR="003249F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Тема:</w:t>
      </w:r>
    </w:p>
    <w:p w14:paraId="03F98A8E" w14:textId="77777777" w:rsidR="003249F1" w:rsidRDefault="00000000">
      <w:pPr>
        <w:spacing w:after="0" w:line="240" w:lineRule="auto"/>
        <w:jc w:val="center"/>
      </w:pPr>
      <w:r>
        <w:rPr>
          <w:rFonts w:ascii="Times New Roman" w:hAnsi="Times New Roman"/>
          <w:sz w:val="28"/>
          <w:szCs w:val="28"/>
        </w:rPr>
        <w:t>Реализация пошаговых блок-схем алгоритмов</w:t>
      </w:r>
    </w:p>
    <w:p w14:paraId="174510DA" w14:textId="77777777" w:rsidR="003249F1" w:rsidRDefault="003249F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A43590" w14:textId="77777777" w:rsidR="003249F1" w:rsidRDefault="003249F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A7C242" w14:textId="77777777" w:rsidR="003249F1" w:rsidRDefault="00000000">
      <w:pPr>
        <w:ind w:left="4678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РУКОВОДИТЕЛЬ:</w:t>
      </w:r>
    </w:p>
    <w:p w14:paraId="63D43BDC" w14:textId="77777777" w:rsidR="003249F1" w:rsidRDefault="00000000">
      <w:pPr>
        <w:spacing w:after="0" w:line="240" w:lineRule="auto"/>
        <w:ind w:left="4678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______________                          Степаненко М.А.</w:t>
      </w:r>
    </w:p>
    <w:p w14:paraId="6009579D" w14:textId="77777777" w:rsidR="003249F1" w:rsidRDefault="00000000">
      <w:pPr>
        <w:spacing w:after="0" w:line="240" w:lineRule="auto"/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  <w:u w:color="7F7F7F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  <w:u w:color="7F7F7F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  <w:u w:color="7F7F7F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  <w:u w:color="7F7F7F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  <w:u w:color="7F7F7F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  <w:u w:color="7F7F7F"/>
        </w:rPr>
        <w:t>)</w:t>
      </w:r>
    </w:p>
    <w:p w14:paraId="61730311" w14:textId="77777777" w:rsidR="003249F1" w:rsidRDefault="003249F1">
      <w:pPr>
        <w:ind w:left="4678"/>
        <w:rPr>
          <w:rFonts w:ascii="Times New Roman" w:eastAsia="Times New Roman" w:hAnsi="Times New Roman" w:cs="Times New Roman"/>
          <w:sz w:val="8"/>
          <w:szCs w:val="8"/>
        </w:rPr>
      </w:pPr>
    </w:p>
    <w:p w14:paraId="144985A2" w14:textId="77777777" w:rsidR="003249F1" w:rsidRDefault="00000000">
      <w:pPr>
        <w:ind w:left="4678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СТУДЕНТ:</w:t>
      </w:r>
    </w:p>
    <w:p w14:paraId="63986540" w14:textId="77777777" w:rsidR="003249F1" w:rsidRDefault="00000000">
      <w:pPr>
        <w:spacing w:after="0" w:line="240" w:lineRule="auto"/>
        <w:ind w:left="4678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________________                          Климов Н.Р.</w:t>
      </w:r>
    </w:p>
    <w:p w14:paraId="68713A70" w14:textId="77777777" w:rsidR="003249F1" w:rsidRDefault="00000000">
      <w:pPr>
        <w:spacing w:after="0" w:line="240" w:lineRule="auto"/>
        <w:ind w:left="4678" w:firstLine="278"/>
        <w:rPr>
          <w:rFonts w:ascii="Times New Roman" w:eastAsia="Times New Roman" w:hAnsi="Times New Roman" w:cs="Times New Roman"/>
          <w:color w:val="7F7F7F"/>
          <w:sz w:val="36"/>
          <w:szCs w:val="36"/>
          <w:u w:color="7F7F7F"/>
        </w:rPr>
      </w:pPr>
      <w:r>
        <w:rPr>
          <w:rFonts w:ascii="Times New Roman" w:hAnsi="Times New Roman"/>
          <w:color w:val="7F7F7F"/>
          <w:sz w:val="20"/>
          <w:szCs w:val="20"/>
          <w:u w:color="7F7F7F"/>
        </w:rPr>
        <w:t>(подпись)</w:t>
      </w:r>
      <w:r>
        <w:rPr>
          <w:rFonts w:ascii="Times New Roman" w:hAnsi="Times New Roman"/>
          <w:color w:val="7F7F7F"/>
          <w:sz w:val="20"/>
          <w:szCs w:val="20"/>
          <w:u w:color="7F7F7F"/>
        </w:rPr>
        <w:tab/>
      </w:r>
      <w:r>
        <w:rPr>
          <w:rFonts w:ascii="Times New Roman" w:hAnsi="Times New Roman"/>
          <w:color w:val="7F7F7F"/>
          <w:sz w:val="20"/>
          <w:szCs w:val="20"/>
          <w:u w:color="7F7F7F"/>
        </w:rPr>
        <w:tab/>
      </w:r>
      <w:r>
        <w:rPr>
          <w:rFonts w:ascii="Times New Roman" w:hAnsi="Times New Roman"/>
          <w:color w:val="7F7F7F"/>
          <w:sz w:val="20"/>
          <w:szCs w:val="20"/>
          <w:u w:color="7F7F7F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  <w:u w:color="7F7F7F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  <w:u w:color="7F7F7F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  <w:u w:color="7F7F7F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  <w:u w:color="7F7F7F"/>
        </w:rPr>
        <w:t xml:space="preserve"> </w:t>
      </w:r>
    </w:p>
    <w:p w14:paraId="5ADBD3FF" w14:textId="77777777" w:rsidR="003249F1" w:rsidRDefault="003249F1">
      <w:pPr>
        <w:spacing w:after="0" w:line="240" w:lineRule="auto"/>
        <w:ind w:left="4678" w:firstLine="278"/>
        <w:rPr>
          <w:rFonts w:ascii="Times New Roman" w:eastAsia="Times New Roman" w:hAnsi="Times New Roman" w:cs="Times New Roman"/>
          <w:color w:val="7F7F7F"/>
          <w:sz w:val="16"/>
          <w:szCs w:val="16"/>
          <w:u w:color="7F7F7F"/>
        </w:rPr>
      </w:pPr>
    </w:p>
    <w:p w14:paraId="3E60BA66" w14:textId="77777777" w:rsidR="003249F1" w:rsidRDefault="00000000">
      <w:pPr>
        <w:spacing w:after="0" w:line="240" w:lineRule="auto"/>
        <w:ind w:left="56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23-ИВТ-4-2</w:t>
      </w:r>
    </w:p>
    <w:p w14:paraId="1FDBAFF3" w14:textId="77777777" w:rsidR="003249F1" w:rsidRDefault="00000000">
      <w:pPr>
        <w:spacing w:after="0" w:line="240" w:lineRule="auto"/>
        <w:ind w:left="4248"/>
        <w:jc w:val="center"/>
        <w:rPr>
          <w:rFonts w:ascii="Times New Roman" w:eastAsia="Times New Roman" w:hAnsi="Times New Roman" w:cs="Times New Roman"/>
          <w:color w:val="7F7F7F"/>
          <w:sz w:val="20"/>
          <w:szCs w:val="20"/>
          <w:u w:color="7F7F7F"/>
        </w:rPr>
      </w:pPr>
      <w:r>
        <w:rPr>
          <w:rFonts w:ascii="Times New Roman" w:hAnsi="Times New Roman"/>
          <w:color w:val="7F7F7F"/>
          <w:sz w:val="20"/>
          <w:szCs w:val="20"/>
          <w:u w:color="7F7F7F"/>
        </w:rPr>
        <w:t>(шифр группы)</w:t>
      </w:r>
    </w:p>
    <w:p w14:paraId="49F9CF66" w14:textId="77777777" w:rsidR="003249F1" w:rsidRDefault="003249F1">
      <w:pPr>
        <w:ind w:left="4678"/>
        <w:rPr>
          <w:rFonts w:ascii="Times New Roman" w:eastAsia="Times New Roman" w:hAnsi="Times New Roman" w:cs="Times New Roman"/>
          <w:sz w:val="24"/>
          <w:szCs w:val="24"/>
        </w:rPr>
      </w:pPr>
    </w:p>
    <w:p w14:paraId="0F9658E5" w14:textId="77777777" w:rsidR="003249F1" w:rsidRDefault="00000000">
      <w:pPr>
        <w:ind w:left="46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5DCFEB1" w14:textId="77777777" w:rsidR="003249F1" w:rsidRDefault="00000000">
      <w:pPr>
        <w:ind w:left="46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5A239A4D" w14:textId="77777777" w:rsidR="003249F1" w:rsidRDefault="003249F1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22E35930" w14:textId="77777777" w:rsidR="003249F1" w:rsidRDefault="003249F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E1386B" w14:textId="77777777" w:rsidR="003249F1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2024</w:t>
      </w:r>
    </w:p>
    <w:p w14:paraId="093E1A45" w14:textId="77777777" w:rsidR="003249F1" w:rsidRDefault="00000000">
      <w:pPr>
        <w:jc w:val="center"/>
      </w:pPr>
      <w:r>
        <w:rPr>
          <w:rFonts w:ascii="Arial Unicode MS" w:hAnsi="Arial Unicode MS"/>
          <w:sz w:val="24"/>
          <w:szCs w:val="24"/>
        </w:rPr>
        <w:br w:type="page"/>
      </w:r>
    </w:p>
    <w:p w14:paraId="2E8281CA" w14:textId="77777777" w:rsidR="003249F1" w:rsidRDefault="00000000">
      <w:pPr>
        <w:spacing w:line="33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lastRenderedPageBreak/>
        <w:t xml:space="preserve">Цель работы: </w:t>
      </w:r>
      <w:r>
        <w:rPr>
          <w:rFonts w:ascii="Times New Roman" w:hAnsi="Times New Roman"/>
          <w:sz w:val="26"/>
          <w:szCs w:val="26"/>
        </w:rPr>
        <w:t>построить максимально подробную блок-схему алгоритма решения задачи по вариантам</w:t>
      </w:r>
    </w:p>
    <w:p w14:paraId="5FB9E91D" w14:textId="77777777" w:rsidR="003249F1" w:rsidRDefault="00000000">
      <w:pPr>
        <w:spacing w:line="336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Задание на лабораторную работу: Задана строка. Вычислить сумму всех цифр в строке</w:t>
      </w:r>
    </w:p>
    <w:p w14:paraId="7A30E95B" w14:textId="77777777" w:rsidR="003249F1" w:rsidRDefault="00000000">
      <w:pPr>
        <w:spacing w:line="336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Блок-схема</w:t>
      </w:r>
    </w:p>
    <w:p w14:paraId="41753082" w14:textId="77777777" w:rsidR="003249F1" w:rsidRDefault="00000000">
      <w:pPr>
        <w:spacing w:line="336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3BC861DD" wp14:editId="115F4131">
            <wp:extent cx="5895974" cy="5943600"/>
            <wp:effectExtent l="0" t="0" r="0" b="0"/>
            <wp:docPr id="1073741826" name="officeArt object" descr="image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c.png" descr="imagec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4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7D2CD28" w14:textId="77777777" w:rsidR="003249F1" w:rsidRDefault="00000000">
      <w:pPr>
        <w:spacing w:line="33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Где </w:t>
      </w:r>
      <w:proofErr w:type="spellStart"/>
      <w:r>
        <w:rPr>
          <w:rFonts w:ascii="Times New Roman" w:hAnsi="Times New Roman"/>
          <w:sz w:val="26"/>
          <w:szCs w:val="26"/>
        </w:rPr>
        <w:t>ch</w:t>
      </w:r>
      <w:proofErr w:type="spellEnd"/>
      <w:r>
        <w:rPr>
          <w:rFonts w:ascii="Times New Roman" w:hAnsi="Times New Roman"/>
          <w:sz w:val="26"/>
          <w:szCs w:val="26"/>
        </w:rPr>
        <w:t xml:space="preserve"> – переменная, куда сохраняем значение одного символа строки (тип </w:t>
      </w:r>
      <w:proofErr w:type="spellStart"/>
      <w:r>
        <w:rPr>
          <w:rFonts w:ascii="Times New Roman" w:hAnsi="Times New Roman"/>
          <w:sz w:val="26"/>
          <w:szCs w:val="26"/>
        </w:rPr>
        <w:t>char</w:t>
      </w:r>
      <w:proofErr w:type="spellEnd"/>
      <w:r>
        <w:rPr>
          <w:rFonts w:ascii="Times New Roman" w:hAnsi="Times New Roman"/>
          <w:sz w:val="26"/>
          <w:szCs w:val="26"/>
        </w:rPr>
        <w:t>);</w:t>
      </w:r>
    </w:p>
    <w:p w14:paraId="7D1560E1" w14:textId="77777777" w:rsidR="003249F1" w:rsidRDefault="00000000">
      <w:pPr>
        <w:spacing w:line="33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sum</w:t>
      </w:r>
      <w:proofErr w:type="spellEnd"/>
      <w:r>
        <w:rPr>
          <w:rFonts w:ascii="Times New Roman" w:hAnsi="Times New Roman"/>
          <w:sz w:val="26"/>
          <w:szCs w:val="26"/>
        </w:rPr>
        <w:t xml:space="preserve"> - переменная для суммы цифр (тип </w:t>
      </w:r>
      <w:proofErr w:type="spellStart"/>
      <w:r>
        <w:rPr>
          <w:rFonts w:ascii="Times New Roman" w:hAnsi="Times New Roman"/>
          <w:sz w:val="26"/>
          <w:szCs w:val="26"/>
        </w:rPr>
        <w:t>int</w:t>
      </w:r>
      <w:proofErr w:type="spellEnd"/>
      <w:r>
        <w:rPr>
          <w:rFonts w:ascii="Times New Roman" w:hAnsi="Times New Roman"/>
          <w:sz w:val="26"/>
          <w:szCs w:val="26"/>
        </w:rPr>
        <w:t>);</w:t>
      </w:r>
    </w:p>
    <w:p w14:paraId="3832806A" w14:textId="77777777" w:rsidR="003249F1" w:rsidRDefault="00000000">
      <w:pPr>
        <w:spacing w:line="33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 - строка (тип </w:t>
      </w:r>
      <w:proofErr w:type="spellStart"/>
      <w:r>
        <w:rPr>
          <w:rFonts w:ascii="Times New Roman" w:hAnsi="Times New Roman"/>
          <w:sz w:val="26"/>
          <w:szCs w:val="26"/>
        </w:rPr>
        <w:t>char</w:t>
      </w:r>
      <w:proofErr w:type="spellEnd"/>
      <w:r>
        <w:rPr>
          <w:rFonts w:ascii="Times New Roman" w:hAnsi="Times New Roman"/>
          <w:sz w:val="26"/>
          <w:szCs w:val="26"/>
        </w:rPr>
        <w:t>*);</w:t>
      </w:r>
    </w:p>
    <w:p w14:paraId="047532E9" w14:textId="77777777" w:rsidR="003249F1" w:rsidRDefault="00000000">
      <w:pPr>
        <w:spacing w:line="33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/>
          <w:sz w:val="26"/>
          <w:szCs w:val="26"/>
        </w:rPr>
        <w:t>atoi</w:t>
      </w:r>
      <w:proofErr w:type="spellEnd"/>
      <w:r>
        <w:rPr>
          <w:rFonts w:ascii="Times New Roman" w:hAnsi="Times New Roman"/>
          <w:sz w:val="26"/>
          <w:szCs w:val="26"/>
        </w:rPr>
        <w:t>(</w:t>
      </w:r>
      <w:proofErr w:type="gramEnd"/>
      <w:r>
        <w:rPr>
          <w:rFonts w:ascii="Times New Roman" w:hAnsi="Times New Roman"/>
          <w:sz w:val="26"/>
          <w:szCs w:val="26"/>
        </w:rPr>
        <w:t>) - функция для преобразования строки</w:t>
      </w:r>
      <w:ins w:id="0" w:author="Никита Климов" w:date="2024-04-19T08:50:00Z">
        <w:r>
          <w:rPr>
            <w:rFonts w:ascii="Times New Roman" w:hAnsi="Times New Roman"/>
            <w:sz w:val="26"/>
            <w:szCs w:val="26"/>
          </w:rPr>
          <w:t xml:space="preserve"> (символа строки)</w:t>
        </w:r>
      </w:ins>
      <w:r>
        <w:rPr>
          <w:rFonts w:ascii="Times New Roman" w:hAnsi="Times New Roman"/>
          <w:sz w:val="26"/>
          <w:szCs w:val="26"/>
        </w:rPr>
        <w:t xml:space="preserve"> в число типа </w:t>
      </w:r>
      <w:proofErr w:type="spellStart"/>
      <w:r>
        <w:rPr>
          <w:rFonts w:ascii="Times New Roman" w:hAnsi="Times New Roman"/>
          <w:sz w:val="26"/>
          <w:szCs w:val="26"/>
        </w:rPr>
        <w:t>int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1F2EC44D" w14:textId="77777777" w:rsidR="003249F1" w:rsidRDefault="00000000">
      <w:pPr>
        <w:spacing w:line="336" w:lineRule="auto"/>
      </w:pPr>
      <w:r>
        <w:rPr>
          <w:rFonts w:ascii="Times New Roman" w:hAnsi="Times New Roman"/>
          <w:b/>
          <w:bCs/>
          <w:sz w:val="26"/>
          <w:szCs w:val="26"/>
        </w:rPr>
        <w:lastRenderedPageBreak/>
        <w:t xml:space="preserve">Вывод: </w:t>
      </w:r>
      <w:r>
        <w:rPr>
          <w:rFonts w:ascii="Times New Roman" w:hAnsi="Times New Roman"/>
          <w:sz w:val="26"/>
          <w:szCs w:val="26"/>
        </w:rPr>
        <w:t>я составил алгоритм решения данной задачи и построил для этого алгоритма блок-схему из 10 пунктов.</w:t>
      </w:r>
    </w:p>
    <w:sectPr w:rsidR="003249F1">
      <w:headerReference w:type="default" r:id="rId8"/>
      <w:footerReference w:type="default" r:id="rId9"/>
      <w:pgSz w:w="11900" w:h="16840"/>
      <w:pgMar w:top="709" w:right="850" w:bottom="426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86E509" w14:textId="77777777" w:rsidR="007F4FAD" w:rsidRDefault="007F4FAD">
      <w:pPr>
        <w:spacing w:after="0" w:line="240" w:lineRule="auto"/>
      </w:pPr>
      <w:r>
        <w:separator/>
      </w:r>
    </w:p>
  </w:endnote>
  <w:endnote w:type="continuationSeparator" w:id="0">
    <w:p w14:paraId="6FAB8B06" w14:textId="77777777" w:rsidR="007F4FAD" w:rsidRDefault="007F4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9BA0D" w14:textId="77777777" w:rsidR="003249F1" w:rsidRDefault="003249F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9960C" w14:textId="77777777" w:rsidR="007F4FAD" w:rsidRDefault="007F4FAD">
      <w:pPr>
        <w:spacing w:after="0" w:line="240" w:lineRule="auto"/>
      </w:pPr>
      <w:r>
        <w:separator/>
      </w:r>
    </w:p>
  </w:footnote>
  <w:footnote w:type="continuationSeparator" w:id="0">
    <w:p w14:paraId="462B3971" w14:textId="77777777" w:rsidR="007F4FAD" w:rsidRDefault="007F4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35B7C8" w14:textId="77777777" w:rsidR="003249F1" w:rsidRDefault="003249F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9F1"/>
    <w:rsid w:val="003249F1"/>
    <w:rsid w:val="004F6A57"/>
    <w:rsid w:val="007F4FAD"/>
    <w:rsid w:val="00F2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B2A37"/>
  <w15:docId w15:val="{E94AFFC6-309E-46E8-B28E-3EE7E8AC2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Revision"/>
    <w:hidden/>
    <w:uiPriority w:val="99"/>
    <w:semiHidden/>
    <w:rsid w:val="00F225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hAnsi="Calibri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Алексеев Ярослав</cp:lastModifiedBy>
  <cp:revision>2</cp:revision>
  <dcterms:created xsi:type="dcterms:W3CDTF">2024-05-30T13:59:00Z</dcterms:created>
  <dcterms:modified xsi:type="dcterms:W3CDTF">2024-05-30T13:59:00Z</dcterms:modified>
</cp:coreProperties>
</file>